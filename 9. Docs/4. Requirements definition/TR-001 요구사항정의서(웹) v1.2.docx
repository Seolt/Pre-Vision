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10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99" w:type="dxa"/>
          <w:top w:w="0" w:type="dxa"/>
          <w:right w:w="99" w:type="dxa"/>
          <w:bottom w:w="0" w:type="dxa"/>
        </w:tblCellMar>
        <w:tblW w:w="0" w:type="auto"/>
        <w:tblInd w:w="99" w:type="dxa"/>
        <w:tblLook w:val="000000" w:firstRow="0" w:lastRow="0" w:firstColumn="0" w:lastColumn="0" w:noHBand="0" w:noVBand="0"/>
        <w:tblLayout w:type="auto"/>
      </w:tblPr>
      <w:tblGrid>
        <w:gridCol w:w="720"/>
        <w:gridCol w:w="1987"/>
        <w:gridCol w:w="1972"/>
        <w:gridCol w:w="5040"/>
        <w:gridCol w:w="3969"/>
      </w:tblGrid>
      <w:tr>
        <w:trPr>
          <w:trHeight w:hRule="atleast" w:val="65"/>
          <w:tblHeader/>
          <w:hidden w:val="0"/>
        </w:trPr>
        <w:tc>
          <w:tcPr>
            <w:tcW w:type="dxa" w:w="720"/>
            <w:vAlign w:val="center"/>
            <w:tcBorders>
              <w:bottom w:val="single" w:color="auto" w:sz="6"/>
              <w:right w:val="single" w:color="auto" w:sz="4"/>
            </w:tcBorders>
            <w:shd w:val="clear" w:color="000000" w:fill="E6E6E6"/>
          </w:tcPr>
          <w:p>
            <w:pPr>
              <w:pStyle w:val="PO160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번호</w:t>
            </w:r>
          </w:p>
        </w:tc>
        <w:tc>
          <w:tcPr>
            <w:tcW w:type="dxa" w:w="1987"/>
            <w:vAlign w:val="center"/>
            <w:tcBorders>
              <w:bottom w:val="single" w:color="auto" w:sz="6"/>
              <w:left w:val="single" w:color="auto" w:sz="4"/>
            </w:tcBorders>
            <w:shd w:val="clear" w:color="000000" w:fill="E6E6E6"/>
          </w:tcPr>
          <w:p>
            <w:pPr>
              <w:pStyle w:val="PO160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 xml:space="preserve">업무 영역</w:t>
            </w:r>
          </w:p>
        </w:tc>
        <w:tc>
          <w:tcPr>
            <w:tcW w:type="dxa" w:w="1972"/>
            <w:vAlign w:val="center"/>
            <w:shd w:val="clear" w:color="000000" w:fill="E6E6E6"/>
          </w:tcPr>
          <w:p>
            <w:pPr>
              <w:pStyle w:val="PO160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 xml:space="preserve">요구사항 ID</w:t>
            </w:r>
          </w:p>
        </w:tc>
        <w:tc>
          <w:tcPr>
            <w:tcW w:type="dxa" w:w="5040"/>
            <w:vAlign w:val="center"/>
            <w:shd w:val="clear" w:color="000000" w:fill="E6E6E6"/>
          </w:tcPr>
          <w:p>
            <w:pPr>
              <w:pStyle w:val="PO160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 xml:space="preserve">요구사항 명</w:t>
            </w:r>
          </w:p>
        </w:tc>
        <w:tc>
          <w:tcPr>
            <w:tcW w:type="dxa" w:w="3969"/>
            <w:vAlign w:val="center"/>
            <w:shd w:val="clear" w:color="000000" w:fill="E6E6E6"/>
          </w:tcPr>
          <w:p>
            <w:pPr>
              <w:pStyle w:val="PO160"/>
              <w:rPr>
                <w:b w:val="1"/>
                <w:shd w:val="clear"/>
              </w:rPr>
            </w:pPr>
            <w:r>
              <w:rPr>
                <w:b w:val="1"/>
                <w:shd w:val="clear"/>
                <w:rFonts w:hint="eastAsia"/>
              </w:rPr>
              <w:t>비고</w:t>
            </w:r>
          </w:p>
        </w:tc>
      </w:tr>
      <w:tr>
        <w:trPr>
          <w:trHeight w:hRule="atleast" w:val="65"/>
          <w:tblHeader/>
          <w:hidden w:val="0"/>
        </w:trPr>
        <w:tc>
          <w:tcPr>
            <w:tcW w:type="dxa" w:w="720"/>
            <w:vAlign w:val="center"/>
            <w:tcBorders>
              <w:right w:val="single" w:color="auto" w:sz="4"/>
            </w:tcBorders>
            <w:shd w:val="clear" w:color="000000"/>
          </w:tcPr>
          <w:p>
            <w:pPr>
              <w:pStyle w:val="PO160"/>
              <w:rPr>
                <w:shd w:val="clear"/>
              </w:rPr>
            </w:pPr>
            <w:r>
              <w:rPr>
                <w:shd w:val="clear"/>
                <w:rFonts w:hint="eastAsia"/>
              </w:rPr>
              <w:t>1</w:t>
            </w:r>
          </w:p>
        </w:tc>
        <w:tc>
          <w:tcPr>
            <w:tcW w:type="dxa" w:w="1987"/>
            <w:vAlign w:val="center"/>
            <w:vMerge w:val="restart"/>
            <w:tcBorders>
              <w:bottom w:val="single" w:color="auto" w:sz="4"/>
              <w:left w:val="single" w:color="auto" w:sz="4"/>
            </w:tcBorders>
            <w:shd w:val="clear" w:color="000000"/>
          </w:tcPr>
          <w:p>
            <w:pPr>
              <w:pStyle w:val="PO160"/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신규기능 선정</w:t>
            </w:r>
          </w:p>
        </w:tc>
        <w:tc>
          <w:tcPr>
            <w:tcW w:type="dxa" w:w="1972"/>
            <w:vAlign w:val="center"/>
            <w:shd w:val="clear" w:color="000000"/>
          </w:tcPr>
          <w:p>
            <w:pPr>
              <w:pStyle w:val="PO160"/>
              <w:rPr>
                <w:shd w:val="clear"/>
              </w:rPr>
            </w:pPr>
            <w:r>
              <w:rPr>
                <w:shd w:val="clear"/>
                <w:rFonts w:hint="eastAsia"/>
              </w:rPr>
              <w:t>FR-101</w:t>
            </w:r>
          </w:p>
        </w:tc>
        <w:tc>
          <w:tcPr>
            <w:tcW w:type="dxa" w:w="5040"/>
            <w:vAlign w:val="center"/>
            <w:shd w:val="clear" w:color="000000"/>
          </w:tcPr>
          <w:p>
            <w:pPr>
              <w:pStyle w:val="PO160"/>
              <w:jc w:val="both"/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메인 로고 클릭 시 메인페이지 Redirect기능</w:t>
            </w:r>
          </w:p>
        </w:tc>
        <w:tc>
          <w:tcPr>
            <w:tcW w:type="dxa" w:w="3969"/>
            <w:vAlign w:val="center"/>
            <w:shd w:val="clear" w:color="000000"/>
          </w:tcPr>
          <w:p>
            <w:pPr>
              <w:pStyle w:val="PO160"/>
              <w:rPr>
                <w:shd w:val="clear"/>
              </w:rPr>
            </w:pPr>
          </w:p>
        </w:tc>
      </w:tr>
      <w:tr>
        <w:trPr>
          <w:trHeight w:hRule="atleast" w:val="65"/>
          <w:tblHeader/>
          <w:hidden w:val="0"/>
        </w:trPr>
        <w:tc>
          <w:tcPr>
            <w:tcW w:type="dxa" w:w="720"/>
            <w:vAlign w:val="center"/>
            <w:tcBorders>
              <w:right w:val="single" w:color="auto" w:sz="4"/>
            </w:tcBorders>
            <w:shd w:val="clear" w:color="000000"/>
          </w:tcPr>
          <w:p>
            <w:pPr>
              <w:pStyle w:val="PO160"/>
              <w:rPr>
                <w:shd w:val="clear"/>
              </w:rPr>
            </w:pPr>
            <w:r>
              <w:rPr>
                <w:shd w:val="clear"/>
                <w:rFonts w:hint="eastAsia"/>
              </w:rPr>
              <w:t>2</w:t>
            </w:r>
          </w:p>
        </w:tc>
        <w:tc>
          <w:tcPr>
            <w:tcW w:type="dxa" w:w="1987"/>
            <w:vAlign w:val="center"/>
            <w:vMerge/>
            <w:tcBorders>
              <w:bottom w:val="single" w:color="auto" w:sz="4"/>
              <w:left w:val="single" w:color="auto" w:sz="4"/>
            </w:tcBorders>
            <w:shd w:val="clear" w:color="000000"/>
          </w:tcPr>
          <w:p/>
        </w:tc>
        <w:tc>
          <w:tcPr>
            <w:tcW w:type="dxa" w:w="1972"/>
            <w:vAlign w:val="center"/>
            <w:shd w:val="clear" w:color="000000"/>
          </w:tcPr>
          <w:p>
            <w:pPr>
              <w:pStyle w:val="PO160"/>
              <w:rPr>
                <w:shd w:val="clear"/>
              </w:rPr>
            </w:pPr>
            <w:r>
              <w:rPr>
                <w:shd w:val="clear"/>
                <w:rFonts w:hint="eastAsia"/>
              </w:rPr>
              <w:t>FR-102</w:t>
            </w:r>
          </w:p>
        </w:tc>
        <w:tc>
          <w:tcPr>
            <w:tcW w:type="dxa" w:w="5040"/>
            <w:vAlign w:val="center"/>
            <w:shd w:val="clear" w:color="000000"/>
          </w:tcPr>
          <w:p>
            <w:pPr>
              <w:rPr>
                <w:color w:val="000000"/>
                <w:sz w:val="20"/>
                <w:szCs w:val="20"/>
                <w:shd w:val="clear"/>
                <w:rFonts w:ascii="굴림체" w:eastAsia="굴림체" w:hAnsi="굴림체" w:cs="굴림"/>
              </w:rPr>
            </w:pPr>
            <w:r>
              <w:rPr>
                <w:color w:val="000000"/>
                <w:shd w:val="clear"/>
                <w:rFonts w:ascii="굴림체" w:eastAsia="굴림체" w:hAnsi="굴림체"/>
              </w:rPr>
              <w:t xml:space="preserve">기부 페이지 </w:t>
            </w:r>
            <w:r>
              <w:rPr>
                <w:shd w:val="clear"/>
                <w:rFonts w:ascii="굴림체" w:eastAsia="굴림체" w:hAnsi="굴림체" w:hint="eastAsia"/>
              </w:rPr>
              <w:t>Redirect기능</w:t>
            </w:r>
          </w:p>
        </w:tc>
        <w:tc>
          <w:tcPr>
            <w:tcW w:type="dxa" w:w="3969"/>
            <w:vAlign w:val="center"/>
            <w:shd w:val="clear" w:color="000000"/>
          </w:tcPr>
          <w:p>
            <w:pPr>
              <w:pStyle w:val="PO160"/>
              <w:rPr>
                <w:shd w:val="clear"/>
              </w:rPr>
            </w:pPr>
          </w:p>
        </w:tc>
      </w:tr>
      <w:tr>
        <w:trPr>
          <w:trHeight w:hRule="atleast" w:val="65"/>
          <w:tblHeader/>
          <w:hidden w:val="0"/>
        </w:trPr>
        <w:tc>
          <w:tcPr>
            <w:tcW w:type="dxa" w:w="720"/>
            <w:vAlign w:val="center"/>
            <w:tcBorders>
              <w:right w:val="single" w:color="auto" w:sz="4"/>
            </w:tcBorders>
            <w:shd w:val="clear" w:color="000000"/>
          </w:tcPr>
          <w:p>
            <w:pPr>
              <w:pStyle w:val="PO160"/>
              <w:rPr>
                <w:shd w:val="clear"/>
              </w:rPr>
            </w:pPr>
            <w:r>
              <w:rPr>
                <w:shd w:val="clear"/>
                <w:rFonts w:hint="eastAsia"/>
              </w:rPr>
              <w:t>3</w:t>
            </w:r>
          </w:p>
        </w:tc>
        <w:tc>
          <w:tcPr>
            <w:tcW w:type="dxa" w:w="1987"/>
            <w:vAlign w:val="center"/>
            <w:vMerge/>
            <w:tcBorders>
              <w:bottom w:val="single" w:color="auto" w:sz="4"/>
              <w:left w:val="single" w:color="auto" w:sz="4"/>
            </w:tcBorders>
            <w:shd w:val="clear" w:color="000000"/>
          </w:tcPr>
          <w:p/>
        </w:tc>
        <w:tc>
          <w:tcPr>
            <w:tcW w:type="dxa" w:w="1972"/>
            <w:vAlign w:val="center"/>
            <w:shd w:val="clear" w:color="000000"/>
          </w:tcPr>
          <w:p>
            <w:pPr>
              <w:pStyle w:val="PO160"/>
              <w:rPr>
                <w:shd w:val="clear"/>
              </w:rPr>
            </w:pPr>
            <w:r>
              <w:rPr>
                <w:shd w:val="clear"/>
                <w:rFonts w:hint="eastAsia"/>
              </w:rPr>
              <w:t>FR-103</w:t>
            </w:r>
          </w:p>
        </w:tc>
        <w:tc>
          <w:tcPr>
            <w:tcW w:type="dxa" w:w="5040"/>
            <w:vAlign w:val="center"/>
            <w:shd w:val="clear" w:color="000000"/>
          </w:tcPr>
          <w:p>
            <w:pPr>
              <w:pStyle w:val="PO160"/>
              <w:jc w:val="both"/>
              <w:rPr>
                <w:shd w:val="clear"/>
              </w:rPr>
            </w:pPr>
            <w:r>
              <w:rPr>
                <w:shd w:val="clear"/>
              </w:rPr>
              <w:t xml:space="preserve">사용설명 페이지 Redirect기능</w:t>
            </w:r>
          </w:p>
        </w:tc>
        <w:tc>
          <w:tcPr>
            <w:tcW w:type="dxa" w:w="3969"/>
            <w:vAlign w:val="center"/>
            <w:shd w:val="clear" w:color="000000"/>
          </w:tcPr>
          <w:p>
            <w:pPr>
              <w:pStyle w:val="PO160"/>
              <w:rPr>
                <w:shd w:val="clear"/>
              </w:rPr>
            </w:pPr>
          </w:p>
        </w:tc>
      </w:tr>
      <w:tr>
        <w:trPr>
          <w:trHeight w:hRule="atleast" w:val="65"/>
          <w:tblHeader/>
          <w:hidden w:val="0"/>
        </w:trPr>
        <w:tc>
          <w:tcPr>
            <w:tcW w:type="dxa" w:w="720"/>
            <w:vAlign w:val="center"/>
            <w:tcBorders>
              <w:right w:val="single" w:color="auto" w:sz="4"/>
            </w:tcBorders>
            <w:shd w:val="clear" w:color="000000"/>
          </w:tcPr>
          <w:p>
            <w:pPr>
              <w:pStyle w:val="PO160"/>
              <w:rPr>
                <w:shd w:val="clear"/>
              </w:rPr>
            </w:pPr>
            <w:r>
              <w:rPr>
                <w:shd w:val="clear"/>
                <w:rFonts w:hint="eastAsia"/>
              </w:rPr>
              <w:t>4</w:t>
            </w:r>
          </w:p>
        </w:tc>
        <w:tc>
          <w:tcPr>
            <w:tcW w:type="dxa" w:w="1987"/>
            <w:vAlign w:val="center"/>
            <w:vMerge/>
            <w:tcBorders>
              <w:bottom w:val="single" w:color="auto" w:sz="4"/>
              <w:left w:val="single" w:color="auto" w:sz="4"/>
            </w:tcBorders>
            <w:shd w:val="clear" w:color="000000"/>
          </w:tcPr>
          <w:p/>
        </w:tc>
        <w:tc>
          <w:tcPr>
            <w:tcW w:type="dxa" w:w="1972"/>
            <w:vAlign w:val="center"/>
            <w:shd w:val="clear" w:color="000000"/>
          </w:tcPr>
          <w:p>
            <w:pPr>
              <w:pStyle w:val="PO160"/>
              <w:rPr>
                <w:shd w:val="clear"/>
              </w:rPr>
            </w:pPr>
            <w:r>
              <w:rPr>
                <w:shd w:val="clear"/>
                <w:rFonts w:hint="eastAsia"/>
              </w:rPr>
              <w:t>FR-104</w:t>
            </w:r>
          </w:p>
        </w:tc>
        <w:tc>
          <w:tcPr>
            <w:tcW w:type="dxa" w:w="5040"/>
            <w:vAlign w:val="center"/>
            <w:shd w:val="clear" w:color="000000"/>
          </w:tcPr>
          <w:p>
            <w:pPr>
              <w:pStyle w:val="PO160"/>
              <w:jc w:val="both"/>
              <w:rPr>
                <w:shd w:val="clear"/>
              </w:rPr>
            </w:pPr>
            <w:r>
              <w:rPr>
                <w:shd w:val="clear"/>
                <w:rFonts w:hint="eastAsia"/>
              </w:rPr>
              <w:t xml:space="preserve">문의 페이지 Redirect기능</w:t>
            </w:r>
          </w:p>
        </w:tc>
        <w:tc>
          <w:tcPr>
            <w:tcW w:type="dxa" w:w="3969"/>
            <w:vAlign w:val="center"/>
            <w:shd w:val="clear" w:color="000000"/>
          </w:tcPr>
          <w:p>
            <w:pPr>
              <w:pStyle w:val="PO160"/>
              <w:rPr>
                <w:shd w:val="clear"/>
              </w:rPr>
            </w:pPr>
          </w:p>
        </w:tc>
      </w:tr>
      <w:tr>
        <w:trPr>
          <w:trHeight w:hRule="atleast" w:val="65"/>
          <w:tblHeader/>
          <w:hidden w:val="0"/>
        </w:trPr>
        <w:tc>
          <w:tcPr>
            <w:tcW w:type="dxa" w:w="720"/>
            <w:vAlign w:val="center"/>
            <w:tcBorders>
              <w:right w:val="single" w:color="auto" w:sz="4"/>
            </w:tcBorders>
            <w:shd w:val="clear" w:color="000000"/>
          </w:tcPr>
          <w:p>
            <w:pPr>
              <w:pStyle w:val="PO160"/>
              <w:rPr>
                <w:shd w:val="clear"/>
              </w:rPr>
            </w:pPr>
            <w:r>
              <w:rPr>
                <w:shd w:val="clear"/>
                <w:rFonts w:hint="eastAsia"/>
              </w:rPr>
              <w:t>5</w:t>
            </w:r>
          </w:p>
        </w:tc>
        <w:tc>
          <w:tcPr>
            <w:tcW w:type="dxa" w:w="1987"/>
            <w:vAlign w:val="center"/>
            <w:vMerge/>
            <w:tcBorders>
              <w:bottom w:val="single" w:color="auto" w:sz="4"/>
              <w:left w:val="single" w:color="auto" w:sz="4"/>
            </w:tcBorders>
            <w:shd w:val="clear" w:color="000000"/>
          </w:tcPr>
          <w:p/>
        </w:tc>
        <w:tc>
          <w:tcPr>
            <w:tcW w:type="dxa" w:w="1972"/>
            <w:vAlign w:val="center"/>
            <w:shd w:val="clear" w:color="000000"/>
          </w:tcPr>
          <w:p>
            <w:pPr>
              <w:pStyle w:val="PO160"/>
              <w:rPr>
                <w:shd w:val="clear"/>
              </w:rPr>
            </w:pPr>
            <w:r>
              <w:rPr>
                <w:shd w:val="clear"/>
              </w:rPr>
              <w:t>FR-104-01</w:t>
            </w:r>
          </w:p>
        </w:tc>
        <w:tc>
          <w:tcPr>
            <w:tcW w:type="dxa" w:w="5040"/>
            <w:vAlign w:val="center"/>
            <w:shd w:val="clear" w:color="000000"/>
          </w:tcPr>
          <w:p>
            <w:pPr>
              <w:pStyle w:val="PO160"/>
              <w:jc w:val="both"/>
              <w:rPr>
                <w:shd w:val="clear"/>
              </w:rPr>
            </w:pPr>
            <w:r>
              <w:rPr>
                <w:shd w:val="clear"/>
              </w:rPr>
              <w:t xml:space="preserve">문의메일 전송 기능</w:t>
            </w:r>
          </w:p>
        </w:tc>
        <w:tc>
          <w:tcPr>
            <w:tcW w:type="dxa" w:w="3969"/>
            <w:vAlign w:val="center"/>
            <w:shd w:val="clear" w:color="000000"/>
          </w:tcPr>
          <w:p>
            <w:pPr>
              <w:pStyle w:val="PO160"/>
              <w:rPr>
                <w:shd w:val="clear"/>
              </w:rPr>
            </w:pPr>
          </w:p>
        </w:tc>
      </w:tr>
      <w:tr>
        <w:trPr>
          <w:trHeight w:hRule="atleast" w:val="65"/>
          <w:tblHeader/>
          <w:hidden w:val="0"/>
        </w:trPr>
        <w:tc>
          <w:tcPr>
            <w:tcW w:type="dxa" w:w="720"/>
            <w:vAlign w:val="center"/>
            <w:tcBorders>
              <w:right w:val="single" w:color="auto" w:sz="4"/>
            </w:tcBorders>
            <w:shd w:val="clear" w:color="000000"/>
          </w:tcPr>
          <w:p>
            <w:pPr>
              <w:pStyle w:val="PO160"/>
              <w:rPr>
                <w:shd w:val="clear"/>
              </w:rPr>
            </w:pPr>
            <w:r>
              <w:rPr>
                <w:shd w:val="clear"/>
                <w:rFonts w:hint="eastAsia"/>
              </w:rPr>
              <w:t>6</w:t>
            </w:r>
          </w:p>
        </w:tc>
        <w:tc>
          <w:tcPr>
            <w:tcW w:type="dxa" w:w="1987"/>
            <w:vAlign w:val="center"/>
            <w:vMerge/>
            <w:tcBorders>
              <w:bottom w:val="single" w:color="auto" w:sz="4"/>
              <w:left w:val="single" w:color="auto" w:sz="4"/>
            </w:tcBorders>
            <w:shd w:val="clear" w:color="000000"/>
          </w:tcPr>
          <w:p/>
        </w:tc>
        <w:tc>
          <w:tcPr>
            <w:tcW w:type="dxa" w:w="1972"/>
            <w:vAlign w:val="center"/>
            <w:shd w:val="clear" w:color="000000"/>
          </w:tcPr>
          <w:p>
            <w:pPr>
              <w:pStyle w:val="PO160"/>
              <w:rPr>
                <w:shd w:val="clear"/>
              </w:rPr>
            </w:pPr>
            <w:r>
              <w:rPr>
                <w:shd w:val="clear"/>
              </w:rPr>
              <w:t>FR-105</w:t>
            </w:r>
          </w:p>
        </w:tc>
        <w:tc>
          <w:tcPr>
            <w:tcW w:type="dxa" w:w="5040"/>
            <w:vAlign w:val="center"/>
            <w:shd w:val="clear" w:color="000000"/>
          </w:tcPr>
          <w:p>
            <w:pPr>
              <w:pStyle w:val="PO160"/>
              <w:jc w:val="both"/>
              <w:rPr>
                <w:shd w:val="clear"/>
              </w:rPr>
            </w:pPr>
            <w:r>
              <w:rPr>
                <w:shd w:val="clear"/>
              </w:rPr>
              <w:t xml:space="preserve">개발팀Github페이지 Redirect기능</w:t>
            </w:r>
          </w:p>
        </w:tc>
        <w:tc>
          <w:tcPr>
            <w:tcW w:type="dxa" w:w="3969"/>
            <w:vAlign w:val="center"/>
            <w:shd w:val="clear" w:color="000000"/>
          </w:tcPr>
          <w:p>
            <w:pPr>
              <w:pStyle w:val="PO160"/>
              <w:rPr>
                <w:shd w:val="clear"/>
              </w:rPr>
            </w:pPr>
          </w:p>
        </w:tc>
      </w:tr>
      <w:tr>
        <w:trPr>
          <w:trHeight w:hRule="atleast" w:val="65"/>
          <w:tblHeader/>
          <w:hidden w:val="0"/>
        </w:trPr>
        <w:tc>
          <w:tcPr>
            <w:tcW w:type="dxa" w:w="720"/>
            <w:vAlign w:val="center"/>
            <w:tcBorders>
              <w:right w:val="single" w:color="auto" w:sz="4"/>
            </w:tcBorders>
            <w:shd w:val="clear" w:color="000000"/>
          </w:tcPr>
          <w:p>
            <w:pPr>
              <w:pStyle w:val="PO160"/>
              <w:rPr>
                <w:shd w:val="clear"/>
              </w:rPr>
            </w:pPr>
            <w:r>
              <w:rPr>
                <w:shd w:val="clear"/>
                <w:rFonts w:hint="eastAsia"/>
              </w:rPr>
              <w:t>7</w:t>
            </w:r>
          </w:p>
        </w:tc>
        <w:tc>
          <w:tcPr>
            <w:tcW w:type="dxa" w:w="1987"/>
            <w:vAlign w:val="center"/>
            <w:vMerge/>
            <w:tcBorders>
              <w:bottom w:val="single" w:color="auto" w:sz="4"/>
              <w:left w:val="single" w:color="auto" w:sz="4"/>
            </w:tcBorders>
            <w:shd w:val="clear" w:color="000000"/>
          </w:tcPr>
          <w:p/>
        </w:tc>
        <w:tc>
          <w:tcPr>
            <w:tcW w:type="dxa" w:w="1972"/>
            <w:vAlign w:val="center"/>
            <w:shd w:val="clear" w:color="000000"/>
          </w:tcPr>
          <w:p>
            <w:pPr>
              <w:pStyle w:val="PO160"/>
              <w:rPr>
                <w:shd w:val="clear"/>
              </w:rPr>
            </w:pPr>
            <w:r>
              <w:rPr>
                <w:shd w:val="clear"/>
              </w:rPr>
              <w:t>FR-106</w:t>
            </w:r>
          </w:p>
        </w:tc>
        <w:tc>
          <w:tcPr>
            <w:tcW w:type="dxa" w:w="5040"/>
            <w:vAlign w:val="center"/>
            <w:shd w:val="clear" w:color="000000"/>
          </w:tcPr>
          <w:p>
            <w:pPr>
              <w:pStyle w:val="PO160"/>
              <w:jc w:val="both"/>
              <w:rPr>
                <w:shd w:val="clear"/>
              </w:rPr>
            </w:pPr>
            <w:r>
              <w:rPr>
                <w:shd w:val="clear"/>
              </w:rPr>
              <w:t xml:space="preserve">바이러스탐지 페이지 Redirect기능</w:t>
            </w:r>
          </w:p>
        </w:tc>
        <w:tc>
          <w:tcPr>
            <w:tcW w:type="dxa" w:w="3969"/>
            <w:vAlign w:val="center"/>
            <w:shd w:val="clear" w:color="000000"/>
          </w:tcPr>
          <w:p>
            <w:pPr>
              <w:pStyle w:val="PO160"/>
              <w:rPr>
                <w:shd w:val="clear"/>
              </w:rPr>
            </w:pPr>
          </w:p>
        </w:tc>
      </w:tr>
      <w:tr>
        <w:trPr>
          <w:trHeight w:hRule="atleast" w:val="65"/>
          <w:tblHeader/>
          <w:hidden w:val="0"/>
        </w:trPr>
        <w:tc>
          <w:tcPr>
            <w:tcW w:type="dxa" w:w="720"/>
            <w:vAlign w:val="center"/>
            <w:tcBorders>
              <w:right w:val="single" w:color="auto" w:sz="4"/>
            </w:tcBorders>
            <w:shd w:val="clear" w:color="000000"/>
          </w:tcPr>
          <w:p>
            <w:pPr>
              <w:pStyle w:val="PO160"/>
              <w:rPr>
                <w:shd w:val="clear"/>
              </w:rPr>
            </w:pPr>
            <w:r>
              <w:rPr>
                <w:shd w:val="clear"/>
                <w:rFonts w:hint="eastAsia"/>
              </w:rPr>
              <w:t>8</w:t>
            </w:r>
          </w:p>
        </w:tc>
        <w:tc>
          <w:tcPr>
            <w:tcW w:type="dxa" w:w="1987"/>
            <w:vAlign w:val="center"/>
            <w:vMerge/>
            <w:tcBorders>
              <w:bottom w:val="single" w:color="auto" w:sz="4"/>
              <w:left w:val="single" w:color="auto" w:sz="4"/>
            </w:tcBorders>
            <w:shd w:val="clear" w:color="000000"/>
          </w:tcPr>
          <w:p/>
        </w:tc>
        <w:tc>
          <w:tcPr>
            <w:tcW w:type="dxa" w:w="1972"/>
            <w:vAlign w:val="center"/>
            <w:shd w:val="clear" w:color="000000"/>
          </w:tcPr>
          <w:p>
            <w:pPr>
              <w:pStyle w:val="PO160"/>
              <w:rPr>
                <w:shd w:val="clear"/>
              </w:rPr>
            </w:pPr>
            <w:r>
              <w:rPr>
                <w:shd w:val="clear"/>
              </w:rPr>
              <w:t>FR-106-01</w:t>
            </w:r>
          </w:p>
        </w:tc>
        <w:tc>
          <w:tcPr>
            <w:tcW w:type="dxa" w:w="5040"/>
            <w:vAlign w:val="center"/>
            <w:shd w:val="clear" w:color="000000"/>
          </w:tcPr>
          <w:p>
            <w:pPr>
              <w:pStyle w:val="PO160"/>
              <w:jc w:val="both"/>
              <w:rPr>
                <w:shd w:val="clear"/>
                <w:rFonts w:cs="굴림체"/>
              </w:rPr>
            </w:pPr>
            <w:r>
              <w:rPr>
                <w:shd w:val="clear"/>
                <w:rFonts w:cs="굴림체"/>
              </w:rPr>
              <w:t xml:space="preserve">바이러스 탐지하고 구조출력기능</w:t>
            </w:r>
          </w:p>
        </w:tc>
        <w:tc>
          <w:tcPr>
            <w:tcW w:type="dxa" w:w="3969"/>
            <w:vAlign w:val="center"/>
            <w:shd w:val="clear" w:color="000000"/>
          </w:tcPr>
          <w:p>
            <w:pPr>
              <w:pStyle w:val="PO160"/>
              <w:rPr>
                <w:shd w:val="clear"/>
              </w:rPr>
            </w:pPr>
          </w:p>
        </w:tc>
      </w:tr>
      <w:tr>
        <w:trPr>
          <w:trHeight w:hRule="atleast" w:val="65"/>
          <w:tblHeader/>
          <w:hidden w:val="0"/>
        </w:trPr>
        <w:tc>
          <w:tcPr>
            <w:tcW w:type="dxa" w:w="720"/>
            <w:vAlign w:val="center"/>
            <w:tcBorders>
              <w:right w:val="single" w:color="auto" w:sz="4"/>
            </w:tcBorders>
            <w:shd w:val="clear" w:color="000000"/>
          </w:tcPr>
          <w:p>
            <w:pPr>
              <w:pStyle w:val="PO160"/>
              <w:rPr>
                <w:shd w:val="clear"/>
              </w:rPr>
            </w:pPr>
            <w:r>
              <w:rPr>
                <w:shd w:val="clear"/>
                <w:rFonts w:hint="eastAsia"/>
              </w:rPr>
              <w:t>9</w:t>
            </w:r>
          </w:p>
        </w:tc>
        <w:tc>
          <w:tcPr>
            <w:tcW w:type="dxa" w:w="1987"/>
            <w:vAlign w:val="center"/>
            <w:vMerge/>
            <w:tcBorders>
              <w:bottom w:val="single" w:color="auto" w:sz="4"/>
              <w:left w:val="single" w:color="auto" w:sz="4"/>
            </w:tcBorders>
            <w:shd w:val="clear" w:color="000000"/>
          </w:tcPr>
          <w:p/>
        </w:tc>
        <w:tc>
          <w:tcPr>
            <w:tcW w:type="dxa" w:w="1972"/>
            <w:vAlign w:val="center"/>
            <w:shd w:val="clear" w:color="000000"/>
          </w:tcPr>
          <w:p>
            <w:pPr>
              <w:pStyle w:val="PO160"/>
              <w:rPr>
                <w:shd w:val="clear"/>
              </w:rPr>
            </w:pPr>
            <w:r>
              <w:rPr>
                <w:shd w:val="clear"/>
              </w:rPr>
              <w:t>FR-107</w:t>
            </w:r>
          </w:p>
        </w:tc>
        <w:tc>
          <w:tcPr>
            <w:tcW w:type="dxa" w:w="5040"/>
            <w:vAlign w:val="center"/>
            <w:shd w:val="clear" w:color="000000"/>
          </w:tcPr>
          <w:p>
            <w:pPr>
              <w:pStyle w:val="PO160"/>
              <w:jc w:val="both"/>
              <w:rPr>
                <w:shd w:val="clear"/>
                <w:rFonts w:cs="굴림체"/>
              </w:rPr>
            </w:pPr>
            <w:r>
              <w:rPr>
                <w:shd w:val="clear"/>
                <w:rFonts w:cs="굴림체"/>
              </w:rPr>
              <w:t xml:space="preserve">레퍼런스 페이지 Redirect 기능</w:t>
            </w:r>
          </w:p>
        </w:tc>
        <w:tc>
          <w:tcPr>
            <w:tcW w:type="dxa" w:w="3969"/>
            <w:vAlign w:val="center"/>
            <w:shd w:val="clear" w:color="000000"/>
          </w:tcPr>
          <w:p>
            <w:pPr>
              <w:pStyle w:val="PO160"/>
              <w:rPr>
                <w:shd w:val="clear"/>
              </w:rPr>
            </w:pPr>
          </w:p>
        </w:tc>
      </w:tr>
      <w:tr>
        <w:trPr>
          <w:trHeight w:hRule="atleast" w:val="65"/>
          <w:tblHeader/>
          <w:hidden w:val="0"/>
        </w:trPr>
        <w:tc>
          <w:tcPr>
            <w:tcW w:type="dxa" w:w="720"/>
            <w:vAlign w:val="center"/>
            <w:tcBorders>
              <w:right w:val="single" w:color="auto" w:sz="4"/>
            </w:tcBorders>
            <w:shd w:val="clear" w:color="000000"/>
          </w:tcPr>
          <w:p>
            <w:pPr>
              <w:pStyle w:val="PO160"/>
              <w:rPr>
                <w:shd w:val="clear"/>
              </w:rPr>
            </w:pPr>
            <w:r>
              <w:rPr>
                <w:shd w:val="clear"/>
              </w:rPr>
              <w:t>10</w:t>
            </w:r>
          </w:p>
        </w:tc>
        <w:tc>
          <w:tcPr>
            <w:tcW w:type="dxa" w:w="1987"/>
            <w:vAlign w:val="center"/>
            <w:vMerge/>
            <w:tcBorders>
              <w:bottom w:val="single" w:color="auto" w:sz="4"/>
              <w:left w:val="single" w:color="auto" w:sz="4"/>
            </w:tcBorders>
            <w:shd w:val="clear" w:color="000000"/>
          </w:tcPr>
          <w:p/>
        </w:tc>
        <w:tc>
          <w:tcPr>
            <w:tcW w:type="dxa" w:w="1972"/>
            <w:vAlign w:val="center"/>
            <w:shd w:val="clear" w:color="000000"/>
          </w:tcPr>
          <w:p>
            <w:pPr>
              <w:pStyle w:val="PO160"/>
              <w:rPr>
                <w:shd w:val="clear"/>
              </w:rPr>
            </w:pPr>
            <w:r>
              <w:rPr>
                <w:shd w:val="clear"/>
              </w:rPr>
              <w:t>FR-108</w:t>
            </w:r>
          </w:p>
        </w:tc>
        <w:tc>
          <w:tcPr>
            <w:tcW w:type="dxa" w:w="5040"/>
            <w:vAlign w:val="center"/>
            <w:shd w:val="clear" w:color="000000"/>
          </w:tcPr>
          <w:p>
            <w:pPr>
              <w:pStyle w:val="PO160"/>
              <w:jc w:val="both"/>
              <w:rPr>
                <w:shd w:val="clear"/>
              </w:rPr>
            </w:pPr>
            <w:r>
              <w:rPr>
                <w:shd w:val="clear"/>
              </w:rPr>
              <w:t xml:space="preserve">패킹 페이지 Redirect 기능</w:t>
            </w:r>
          </w:p>
        </w:tc>
        <w:tc>
          <w:tcPr>
            <w:tcW w:type="dxa" w:w="3969"/>
            <w:vAlign w:val="center"/>
            <w:shd w:val="clear" w:color="000000"/>
          </w:tcPr>
          <w:p>
            <w:pPr>
              <w:pStyle w:val="PO160"/>
              <w:rPr>
                <w:shd w:val="clear"/>
              </w:rPr>
            </w:pPr>
          </w:p>
        </w:tc>
      </w:tr>
      <w:tr>
        <w:trPr>
          <w:trHeight w:hRule="atleast" w:val="65"/>
          <w:tblHeader/>
          <w:hidden w:val="0"/>
        </w:trPr>
        <w:tc>
          <w:tcPr>
            <w:tcW w:type="dxa" w:w="720"/>
            <w:vAlign w:val="center"/>
            <w:tcBorders>
              <w:right w:val="single" w:color="auto" w:sz="4"/>
            </w:tcBorders>
            <w:shd w:val="clear" w:color="000000"/>
          </w:tcPr>
          <w:p>
            <w:pPr>
              <w:pStyle w:val="PO160"/>
              <w:rPr>
                <w:shd w:val="clear"/>
              </w:rPr>
            </w:pPr>
            <w:r>
              <w:rPr>
                <w:shd w:val="clear"/>
              </w:rPr>
              <w:t>11</w:t>
            </w:r>
          </w:p>
        </w:tc>
        <w:tc>
          <w:tcPr>
            <w:tcW w:type="dxa" w:w="1987"/>
            <w:vAlign w:val="center"/>
            <w:vMerge/>
            <w:tcBorders>
              <w:bottom w:val="single" w:color="auto" w:sz="4"/>
              <w:left w:val="single" w:color="auto" w:sz="4"/>
            </w:tcBorders>
            <w:shd w:val="clear" w:color="000000"/>
          </w:tcPr>
          <w:p/>
        </w:tc>
        <w:tc>
          <w:tcPr>
            <w:tcW w:type="dxa" w:w="1972"/>
            <w:vAlign w:val="center"/>
            <w:shd w:val="clear" w:color="000000"/>
          </w:tcPr>
          <w:p>
            <w:pPr>
              <w:pStyle w:val="PO160"/>
              <w:rPr>
                <w:shd w:val="clear"/>
              </w:rPr>
            </w:pPr>
            <w:r>
              <w:rPr>
                <w:shd w:val="clear"/>
              </w:rPr>
              <w:t>FR-108-01</w:t>
            </w:r>
          </w:p>
        </w:tc>
        <w:tc>
          <w:tcPr>
            <w:tcW w:type="dxa" w:w="5040"/>
            <w:vAlign w:val="center"/>
            <w:shd w:val="clear" w:color="000000"/>
          </w:tcPr>
          <w:p>
            <w:pPr>
              <w:pStyle w:val="PO160"/>
              <w:jc w:val="both"/>
              <w:rPr>
                <w:shd w:val="clear"/>
              </w:rPr>
            </w:pPr>
            <w:r>
              <w:rPr>
                <w:shd w:val="clear"/>
              </w:rPr>
              <w:t xml:space="preserve">파일 다운로드 기능</w:t>
            </w:r>
          </w:p>
        </w:tc>
        <w:tc>
          <w:tcPr>
            <w:tcW w:type="dxa" w:w="3969"/>
            <w:vAlign w:val="center"/>
            <w:shd w:val="clear" w:color="000000"/>
          </w:tcPr>
          <w:p>
            <w:pPr>
              <w:pStyle w:val="PO160"/>
              <w:rPr>
                <w:shd w:val="clear"/>
              </w:rPr>
            </w:pPr>
          </w:p>
        </w:tc>
      </w:tr>
    </w:tbl>
    <w:p>
      <w:pPr>
        <w:rPr>
          <w:shd w:val="clear"/>
          <w:rFonts w:ascii="굴림체" w:eastAsia="굴림체" w:hAnsi="굴림체"/>
          <w:lang w:bidi="x-ne" w:val="x-ne"/>
        </w:rPr>
      </w:pPr>
    </w:p>
    <w:p>
      <w:pPr>
        <w:rPr>
          <w:shd w:val="clear"/>
        </w:rPr>
      </w:pPr>
    </w:p>
    <w:sectPr>
      <w15:footnoteColumns w:val="1"/>
      <w:endnotePr>
        <w:numFmt w:val="lowerRoman"/>
        <w:numRestart/>
        <w:numStart w:val="1"/>
        <w:pos w:val="docEnd"/>
      </w:endnotePr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6838" w:h="11906" w:orient="landscape" w:code="9"/>
      <w:pgMar w:top="1304" w:left="1247" w:bottom="1304" w:right="1871" w:header="1134" w:footer="737" w:gutter="0"/>
      <w:pgNumType w:fmt="decimal"/>
      <w:docGrid w:type="lines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">
    <w:panose1 w:val="02040503050406030204"/>
    <w:charset w:val="0"/>
    <w:family w:val="roman"/>
    <w:pitch w:val="variable"/>
    <w:sig w:usb0="e00006ff" w:usb1="420024ff" w:usb2="02000000" w:usb3="00000000" w:csb0="0000019f" w:csb1="00000000"/>
  </w:font>
  <w:font w:name="Helv">
    <w:altName w:val="Arial"/>
    <w:panose1 w:val="020B0604020202030204"/>
    <w:charset w:val="0"/>
    <w:family w:val="swiss"/>
    <w:pitch w:val="variable"/>
    <w:sig w:usb0="00000003" w:usb1="00000000" w:usb2="00000000" w:usb3="00000000" w:csb0="0000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altName w:val="Times New Roman"/>
    <w:panose1/>
    <w:charset w:val="0"/>
    <w:family w:val="auto"/>
    <w:pitch w:val="variable"/>
    <w:sig w:usb0="00000003" w:usb1="00000000" w:usb2="00000000" w:usb3="00000000" w:csb0="0000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</w:fonts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61"/>
      <w:rPr>
        <w:shd w:val="clear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61"/>
      <w:rPr>
        <w:shd w:val="clear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28"/>
      <w:jc w:val="right"/>
      <w:rPr>
        <w:shd w:val="clear"/>
        <w:rFonts w:ascii="굴림체" w:eastAsia="굴림체" w:hAnsi="굴림체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24961" behindDoc="0" locked="0" layoutInCell="1" allowOverlap="1">
              <wp:simplePos x="0" y="0"/>
              <wp:positionH relativeFrom="column">
                <wp:posOffset>-19054</wp:posOffset>
              </wp:positionH>
              <wp:positionV relativeFrom="paragraph">
                <wp:posOffset>-28579</wp:posOffset>
              </wp:positionV>
              <wp:extent cx="8736965" cy="0"/>
              <wp:effectExtent l="28575" t="28575" r="35560" b="28575"/>
              <wp:wrapNone/>
              <wp:docPr id="9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7600" cy="635"/>
                      </a:xfrm>
                      <a:prstGeom prst="line"/>
                      <a:noFill/>
                      <a:ln w="57150" cap="flat" cmpd="thinThick">
                        <a:solidFill>
                          <a:srgbClr val="A5C59F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 id="_x0000_s9" style="position:absolute;left:0;margin-left:-2pt;mso-position-horizontal:absolute;mso-position-horizontal-relative:text;margin-top:-2pt;mso-position-vertical:absolute;mso-position-vertical-relative:text;width:687.9pt;height:0.0pt;v-text-anchor:middle;z-index:251624961" coordsize="8736965,0" path="m,l8736965,e" strokecolor="#A5C59F" o:allowoverlap="1" strokeweight="4.50pt" filled="f">
              <v:stroke linestyle="thinThick" joinstyle="miter"/>
            </v:shape>
          </w:pict>
        </mc:Fallback>
      </mc:AlternateContent>
    </w:r>
    <w:r>
      <w:rPr>
        <w:shd w:val="clear"/>
        <w:rFonts w:ascii="굴림체" w:eastAsia="굴림체" w:hAnsi="굴림체" w:hint="eastAsia"/>
      </w:rPr>
      <w:t>&lt;</w:t>
    </w:r>
    <w:r>
      <w:rPr>
        <w:shd w:val="clear"/>
        <w:rFonts w:ascii="굴림체" w:eastAsia="굴림체" w:hAnsi="굴림체" w:hint="eastAsia"/>
        <w:lang w:bidi="x-ne" w:val="x-ne"/>
      </w:rPr>
      <w:t>Pre-Vision</w:t>
    </w:r>
    <w:r>
      <w:rPr>
        <w:shd w:val="clear"/>
        <w:rFonts w:ascii="굴림체" w:eastAsia="굴림체" w:hAnsi="굴림체" w:hint="eastAsia"/>
      </w:rPr>
      <w:t>&gt;</w:t>
    </w:r>
  </w:p>
  <w:p>
    <w:pPr>
      <w:jc w:val="left"/>
      <w:tabs>
        <w:tab w:val="center" w:pos="6860"/>
        <w:tab w:val="right" w:pos="13720"/>
      </w:tabs>
      <w:rPr>
        <w:shd w:val="clear"/>
        <w:rFonts w:ascii="굴림체" w:eastAsia="굴림체" w:hAnsi="굴림체"/>
      </w:rPr>
    </w:pPr>
    <w:r>
      <w:rPr>
        <w:shd w:val="clear"/>
        <w:rFonts w:ascii="굴림체" w:eastAsia="굴림체" w:hAnsi="굴림체"/>
      </w:rPr>
      <w:tab/>
    </w:r>
    <w:r>
      <w:rPr>
        <w:shd w:val="clear"/>
        <w:rFonts w:ascii="굴림체" w:eastAsia="굴림체" w:hAnsi="굴림체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shd w:val="clear"/>
        <w:rFonts w:ascii="굴림체" w:eastAsia="굴림체" w:hAnsi="굴림체"/>
      </w:rPr>
      <w:t>1</w:t>
    </w:r>
    <w:r>
      <w:rPr>
        <w:shd w:val="clear"/>
        <w:rFonts w:ascii="굴림체" w:eastAsia="굴림체" w:hAnsi="굴림체"/>
      </w:rPr>
      <w:fldChar w:fldCharType="end"/>
    </w:r>
    <w:r>
      <w:rPr>
        <w:shd w:val="clear"/>
        <w:rFonts w:ascii="굴림체" w:eastAsia="굴림체" w:hAnsi="굴림체"/>
      </w:rPr>
      <w:tab/>
    </w: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6"/>
      <w:rPr>
        <w:shd w:val="clear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ind w:right="110" w:firstLine="0"/>
      <w:tabs>
        <w:tab w:val="right" w:pos="13610"/>
      </w:tabs>
      <w:rPr>
        <w:shd w:val="clear"/>
        <w:rFonts w:ascii="굴림체" w:eastAsia="굴림체" w:hAnsi="굴림체"/>
      </w:rPr>
    </w:pPr>
    <w:r>
      <w:rPr>
        <w:shd w:val="clear"/>
        <w:rFonts w:ascii="굴림체" w:eastAsia="굴림체" w:hAnsi="굴림체" w:hint="eastAsia"/>
      </w:rPr>
      <w:t xml:space="preserve">                                                                 </w:t>
    </w:r>
    <w:r>
      <w:rPr>
        <w:sz w:val="20"/>
      </w:rPr>
      <mc:AlternateContent>
        <mc:Choice Requires="wps">
          <w:drawing>
            <wp:anchor distT="0" distB="0" distL="114300" distR="114300" simplePos="0" relativeHeight="251624962" behindDoc="0" locked="0" layoutInCell="1" allowOverlap="1">
              <wp:simplePos x="0" y="0"/>
              <wp:positionH relativeFrom="column">
                <wp:posOffset>-5</wp:posOffset>
              </wp:positionH>
              <wp:positionV relativeFrom="paragraph">
                <wp:posOffset>40644</wp:posOffset>
              </wp:positionV>
              <wp:extent cx="8686800" cy="15240"/>
              <wp:effectExtent l="28575" t="31114" r="28575" b="2984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8687435" cy="15875"/>
                      </a:xfrm>
                      <a:prstGeom prst="line"/>
                      <a:noFill/>
                      <a:ln w="57150" cap="flat" cmpd="thinThick">
                        <a:solidFill>
                          <a:srgbClr val="A5C59F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 id="_x0000_s4" style="position:absolute;left:0;margin-left:0pt;mso-position-horizontal:absolute;mso-position-horizontal-relative:text;margin-top:3pt;mso-position-vertical:absolute;mso-position-vertical-relative:text;width:684.0pt;height:1.1pt;flip:y;v-text-anchor:middle;z-index:251624962" coordsize="8686800,15240" path="m,l8686800,15240e" strokecolor="#A5C59F" o:allowoverlap="1" strokeweight="4.50pt" filled="f">
              <v:stroke linestyle="thinThick" joinstyle="miter"/>
            </v:shape>
          </w:pict>
        </mc:Fallback>
      </mc:AlternateContent>
    </w:r>
  </w:p>
  <w:tbl>
    <w:tblID w:val="0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4" w:space="0" w:color="000000"/>
        <w:insideV w:val="single" w:sz="4" w:space="0" w:color="000000"/>
      </w:tblBorders>
      <w:tblCellMar>
        <w:left w:w="99" w:type="dxa"/>
        <w:top w:w="0" w:type="dxa"/>
        <w:right w:w="99" w:type="dxa"/>
        <w:bottom w:w="0" w:type="dxa"/>
      </w:tblCellMar>
      <w:tblW w:w="13680" w:type="dxa"/>
      <w:tblInd w:w="99" w:type="dxa"/>
      <w:tblLook w:val="000000" w:firstRow="0" w:lastRow="0" w:firstColumn="0" w:lastColumn="0" w:noHBand="0" w:noVBand="0"/>
      <w:tblLayout w:type="fixed"/>
    </w:tblPr>
    <w:tblGrid>
      <w:gridCol w:w="1080"/>
      <w:gridCol w:w="5580"/>
      <w:gridCol w:w="1440"/>
      <w:gridCol w:w="2340"/>
      <w:gridCol w:w="1440"/>
      <w:gridCol w:w="1800"/>
    </w:tblGrid>
    <w:tr>
      <w:trPr>
        <w:trHeight w:hRule="atleast" w:val="462"/>
        <w:cantSplit/>
        <w:hidden w:val="0"/>
      </w:trPr>
      <w:tc>
        <w:tcPr>
          <w:tcW w:type="dxa" w:w="1080"/>
          <w:vAlign w:val="center"/>
          <w:tcBorders>
            <w:bottom w:val="single" w:color="auto" w:sz="4"/>
            <w:top w:val="single" w:color="auto" w:sz="8"/>
          </w:tcBorders>
          <w:shd w:val="clear" w:color="000000" w:fill="D9D9D9"/>
        </w:tcPr>
        <w:p>
          <w:pPr>
            <w:pStyle w:val="PO156"/>
            <w:jc w:val="center"/>
            <w:rPr>
              <w:b w:val="1"/>
              <w:shd w:val="clear"/>
              <w:rFonts w:ascii="굴림체" w:eastAsia="굴림체" w:hAnsi="굴림체"/>
            </w:rPr>
          </w:pPr>
          <w:r>
            <w:rPr>
              <w:b w:val="1"/>
              <w:shd w:val="clear"/>
              <w:rFonts w:ascii="굴림체" w:eastAsia="굴림체" w:hAnsi="굴림체" w:hint="eastAsia"/>
            </w:rPr>
            <w:t xml:space="preserve">문 서 명</w:t>
          </w:r>
        </w:p>
      </w:tc>
      <w:tc>
        <w:tcPr>
          <w:tcW w:type="dxa" w:w="5580"/>
          <w:vAlign w:val="center"/>
          <w:shd w:val="clear" w:color="000000"/>
        </w:tcPr>
        <w:p>
          <w:pPr>
            <w:pStyle w:val="PO156"/>
            <w:jc w:val="center"/>
            <w:rPr>
              <w:b w:val="1"/>
              <w:shd w:val="clear"/>
              <w:rFonts w:ascii="굴림체" w:eastAsia="굴림체" w:hAnsi="굴림체"/>
            </w:rPr>
          </w:pPr>
          <w:r>
            <w:rPr>
              <w:b w:val="1"/>
              <w:shd w:val="clear"/>
              <w:rFonts w:ascii="굴림체" w:eastAsia="굴림체" w:hAnsi="굴림체" w:hint="eastAsia"/>
            </w:rPr>
            <w:t xml:space="preserve">요구사항 정의서</w:t>
          </w:r>
        </w:p>
      </w:tc>
      <w:tc>
        <w:tcPr>
          <w:tcW w:type="dxa" w:w="1440"/>
          <w:vAlign w:val="center"/>
          <w:tcBorders>
            <w:bottom w:val="single" w:color="auto" w:sz="4"/>
            <w:top w:val="single" w:color="auto" w:sz="8"/>
          </w:tcBorders>
          <w:shd w:val="clear" w:color="000000" w:fill="D9D9D9"/>
        </w:tcPr>
        <w:p>
          <w:pPr>
            <w:pStyle w:val="PO156"/>
            <w:jc w:val="center"/>
            <w:rPr>
              <w:b w:val="1"/>
              <w:shd w:val="clear"/>
              <w:rFonts w:ascii="굴림체" w:eastAsia="굴림체" w:hAnsi="굴림체"/>
            </w:rPr>
          </w:pPr>
          <w:r>
            <w:rPr>
              <w:b w:val="1"/>
              <w:shd w:val="clear"/>
              <w:rFonts w:ascii="굴림체" w:eastAsia="굴림체" w:hAnsi="굴림체" w:hint="eastAsia"/>
            </w:rPr>
            <w:t>문서번호</w:t>
          </w:r>
        </w:p>
      </w:tc>
      <w:tc>
        <w:tcPr>
          <w:tcW w:type="dxa" w:w="2340"/>
          <w:vAlign w:val="center"/>
          <w:shd w:val="clear" w:color="000000"/>
        </w:tcPr>
        <w:p>
          <w:pPr>
            <w:pStyle w:val="PO156"/>
            <w:jc w:val="center"/>
            <w:rPr>
              <w:shd w:val="clear"/>
              <w:rFonts w:ascii="굴림체" w:eastAsia="굴림체" w:hAnsi="굴림체"/>
            </w:rPr>
          </w:pPr>
          <w:r>
            <w:rPr>
              <w:shd w:val="clear"/>
              <w:rFonts w:ascii="굴림체" w:eastAsia="굴림체" w:hAnsi="굴림체" w:hint="eastAsia"/>
            </w:rPr>
            <w:t>TR-001</w:t>
          </w:r>
        </w:p>
      </w:tc>
      <w:tc>
        <w:tcPr>
          <w:tcW w:type="dxa" w:w="1440"/>
          <w:vAlign w:val="center"/>
          <w:tcBorders>
            <w:bottom w:val="single" w:color="auto" w:sz="4"/>
            <w:top w:val="single" w:color="auto" w:sz="8"/>
          </w:tcBorders>
          <w:shd w:val="clear" w:color="000000" w:fill="D9D9D9"/>
        </w:tcPr>
        <w:p>
          <w:pPr>
            <w:pStyle w:val="PO156"/>
            <w:jc w:val="center"/>
            <w:rPr>
              <w:b w:val="1"/>
              <w:shd w:val="clear"/>
              <w:rFonts w:ascii="굴림체" w:eastAsia="굴림체" w:hAnsi="굴림체"/>
            </w:rPr>
          </w:pPr>
          <w:r>
            <w:rPr>
              <w:b w:val="1"/>
              <w:shd w:val="clear"/>
              <w:rFonts w:ascii="굴림체" w:eastAsia="굴림체" w:hAnsi="굴림체" w:hint="eastAsia"/>
            </w:rPr>
            <w:t>작성자</w:t>
          </w:r>
        </w:p>
      </w:tc>
      <w:tc>
        <w:tcPr>
          <w:tcW w:type="dxa" w:w="1800"/>
          <w:vAlign w:val="center"/>
          <w:shd w:val="clear" w:color="000000"/>
        </w:tcPr>
        <w:p>
          <w:pPr>
            <w:pStyle w:val="PO156"/>
            <w:jc w:val="center"/>
            <w:rPr>
              <w:shd w:val="clear"/>
              <w:rFonts w:ascii="굴림체" w:eastAsia="굴림체" w:hAnsi="굴림체"/>
            </w:rPr>
          </w:pPr>
          <w:r>
            <w:rPr>
              <w:shd w:val="clear"/>
              <w:rFonts w:ascii="굴림체" w:eastAsia="굴림체" w:hAnsi="굴림체" w:hint="eastAsia"/>
            </w:rPr>
            <w:t>김선우</w:t>
          </w:r>
        </w:p>
      </w:tc>
    </w:tr>
    <w:tr>
      <w:trPr>
        <w:trHeight w:hRule="atleast" w:val="351"/>
        <w:cantSplit/>
        <w:hidden w:val="0"/>
      </w:trPr>
      <w:tc>
        <w:tcPr>
          <w:tcW w:type="dxa" w:w="1080"/>
          <w:vAlign w:val="center"/>
          <w:vMerge w:val="restart"/>
          <w:tcBorders>
            <w:bottom w:val="single" w:color="auto" w:sz="8"/>
            <w:top w:val="single" w:color="auto" w:sz="4"/>
          </w:tcBorders>
          <w:shd w:val="clear" w:color="000000" w:fill="D9D9D9"/>
        </w:tcPr>
        <w:p>
          <w:pPr>
            <w:pStyle w:val="PO156"/>
            <w:jc w:val="center"/>
            <w:rPr>
              <w:b w:val="1"/>
              <w:shd w:val="clear"/>
              <w:rFonts w:ascii="굴림체" w:eastAsia="굴림체" w:hAnsi="굴림체"/>
            </w:rPr>
          </w:pPr>
        </w:p>
      </w:tc>
      <w:tc>
        <w:tcPr>
          <w:tcW w:type="dxa" w:w="5580"/>
          <w:vAlign w:val="center"/>
          <w:vMerge w:val="restart"/>
          <w:shd w:val="clear" w:color="000000"/>
        </w:tcPr>
        <w:p>
          <w:pPr>
            <w:pStyle w:val="PO156"/>
            <w:jc w:val="center"/>
            <w:rPr>
              <w:shd w:val="clear"/>
              <w:rFonts w:ascii="굴림체" w:eastAsia="굴림체" w:hAnsi="굴림체"/>
            </w:rPr>
          </w:pPr>
          <w:r>
            <w:rPr>
              <w:shd w:val="clear"/>
              <w:rFonts w:ascii="굴림체" w:eastAsia="굴림체" w:hAnsi="굴림체" w:hint="eastAsia"/>
            </w:rPr>
            <w:t>웹</w:t>
          </w:r>
        </w:p>
      </w:tc>
      <w:tc>
        <w:tcPr>
          <w:tcW w:type="dxa" w:w="1440"/>
          <w:vAlign w:val="center"/>
          <w:vMerge w:val="restart"/>
          <w:tcBorders>
            <w:bottom w:val="single" w:color="auto" w:sz="8"/>
            <w:top w:val="single" w:color="auto" w:sz="4"/>
          </w:tcBorders>
          <w:shd w:val="clear" w:color="000000" w:fill="D9D9D9"/>
        </w:tcPr>
        <w:p>
          <w:pPr>
            <w:pStyle w:val="PO156"/>
            <w:jc w:val="center"/>
            <w:rPr>
              <w:b w:val="1"/>
              <w:shd w:val="clear"/>
              <w:rFonts w:ascii="굴림체" w:eastAsia="굴림체" w:hAnsi="굴림체"/>
            </w:rPr>
          </w:pPr>
          <w:r>
            <w:rPr>
              <w:b w:val="1"/>
              <w:shd w:val="clear"/>
              <w:rFonts w:ascii="굴림체" w:eastAsia="굴림체" w:hAnsi="굴림체" w:hint="eastAsia"/>
            </w:rPr>
            <w:t xml:space="preserve">작    업</w:t>
          </w:r>
        </w:p>
      </w:tc>
      <w:tc>
        <w:tcPr>
          <w:tcW w:type="dxa" w:w="2340"/>
          <w:vAlign w:val="center"/>
          <w:vMerge w:val="restart"/>
          <w:tcBorders>
            <w:bottom w:val="single" w:color="auto" w:sz="4"/>
          </w:tcBorders>
          <w:shd w:val="clear" w:color="000000"/>
        </w:tcPr>
        <w:p>
          <w:pPr>
            <w:pStyle w:val="PO156"/>
            <w:jc w:val="center"/>
            <w:rPr>
              <w:shd w:val="clear"/>
              <w:rFonts w:ascii="굴림체" w:eastAsia="굴림체" w:hAnsi="굴림체"/>
            </w:rPr>
          </w:pPr>
          <w:r>
            <w:rPr>
              <w:shd w:val="clear"/>
              <w:rFonts w:ascii="굴림체" w:eastAsia="굴림체" w:hAnsi="굴림체" w:hint="eastAsia"/>
            </w:rPr>
            <w:t>요구사항파악</w:t>
          </w:r>
        </w:p>
      </w:tc>
      <w:tc>
        <w:tcPr>
          <w:tcW w:type="dxa" w:w="1440"/>
          <w:vAlign w:val="center"/>
          <w:tcBorders>
            <w:bottom w:val="single" w:color="auto" w:sz="4"/>
            <w:top w:val="single" w:color="auto" w:sz="4"/>
          </w:tcBorders>
          <w:shd w:val="clear" w:color="000000" w:fill="D9D9D9"/>
        </w:tcPr>
        <w:p>
          <w:pPr>
            <w:pStyle w:val="PO156"/>
            <w:jc w:val="center"/>
            <w:rPr>
              <w:b w:val="1"/>
              <w:shd w:val="clear"/>
              <w:rFonts w:ascii="굴림체" w:eastAsia="굴림체" w:hAnsi="굴림체"/>
            </w:rPr>
          </w:pPr>
          <w:r>
            <w:rPr>
              <w:b w:val="1"/>
              <w:shd w:val="clear"/>
              <w:rFonts w:ascii="굴림체" w:eastAsia="굴림체" w:hAnsi="굴림체" w:hint="eastAsia"/>
            </w:rPr>
            <w:t>작성일</w:t>
          </w:r>
        </w:p>
      </w:tc>
      <w:tc>
        <w:tcPr>
          <w:tcW w:type="dxa" w:w="1800"/>
          <w:vAlign w:val="center"/>
          <w:shd w:val="clear" w:color="000000"/>
        </w:tcPr>
        <w:p>
          <w:pPr>
            <w:pStyle w:val="PO156"/>
            <w:jc w:val="center"/>
            <w:rPr>
              <w:shd w:val="clear"/>
              <w:rFonts w:ascii="굴림체" w:eastAsia="굴림체" w:hAnsi="굴림체"/>
            </w:rPr>
          </w:pPr>
          <w:r>
            <w:rPr>
              <w:shd w:val="clear"/>
              <w:rFonts w:ascii="굴림체" w:eastAsia="굴림체" w:hAnsi="굴림체" w:hint="eastAsia"/>
            </w:rPr>
            <w:t>2024.08.27</w:t>
          </w:r>
        </w:p>
      </w:tc>
    </w:tr>
    <w:tr>
      <w:trPr>
        <w:trHeight w:hRule="atleast" w:val="306"/>
        <w:cantSplit/>
        <w:hidden w:val="0"/>
      </w:trPr>
      <w:tc>
        <w:tcPr>
          <w:tcW w:type="dxa" w:w="1080"/>
          <w:vAlign w:val="center"/>
          <w:vMerge/>
          <w:tcBorders>
            <w:bottom w:val="single" w:color="auto" w:sz="8"/>
            <w:top w:val="single" w:color="auto" w:sz="4"/>
          </w:tcBorders>
          <w:shd w:val="clear" w:color="000000" w:fill="D9D9D9"/>
        </w:tcPr>
        <w:p/>
      </w:tc>
      <w:tc>
        <w:tcPr>
          <w:tcW w:type="dxa" w:w="5580"/>
          <w:vAlign w:val="center"/>
          <w:vMerge/>
          <w:shd w:val="clear" w:color="000000"/>
        </w:tcPr>
        <w:p/>
      </w:tc>
      <w:tc>
        <w:tcPr>
          <w:tcW w:type="dxa" w:w="1440"/>
          <w:vAlign w:val="center"/>
          <w:vMerge/>
          <w:tcBorders>
            <w:bottom w:val="single" w:color="auto" w:sz="8"/>
            <w:top w:val="single" w:color="auto" w:sz="4"/>
          </w:tcBorders>
          <w:shd w:val="clear" w:color="000000" w:fill="D9D9D9"/>
        </w:tcPr>
        <w:p/>
      </w:tc>
      <w:tc>
        <w:tcPr>
          <w:tcW w:type="dxa" w:w="2340"/>
          <w:vAlign w:val="center"/>
          <w:vMerge/>
          <w:tcBorders>
            <w:bottom w:val="single" w:color="auto" w:sz="4"/>
          </w:tcBorders>
          <w:shd w:val="clear" w:color="000000"/>
        </w:tcPr>
        <w:p/>
      </w:tc>
      <w:tc>
        <w:tcPr>
          <w:tcW w:type="dxa" w:w="1440"/>
          <w:vAlign w:val="center"/>
          <w:tcBorders>
            <w:bottom w:val="single" w:color="auto" w:sz="8"/>
            <w:top w:val="single" w:color="auto" w:sz="4"/>
          </w:tcBorders>
          <w:shd w:val="clear" w:color="000000" w:fill="D9D9D9"/>
        </w:tcPr>
        <w:p>
          <w:pPr>
            <w:pStyle w:val="PO156"/>
            <w:jc w:val="center"/>
            <w:rPr>
              <w:b w:val="1"/>
              <w:shd w:val="clear"/>
              <w:rFonts w:ascii="굴림체" w:eastAsia="굴림체" w:hAnsi="굴림체"/>
            </w:rPr>
          </w:pPr>
          <w:r>
            <w:rPr>
              <w:b w:val="1"/>
              <w:shd w:val="clear"/>
              <w:rFonts w:ascii="굴림체" w:eastAsia="굴림체" w:hAnsi="굴림체" w:hint="eastAsia"/>
            </w:rPr>
            <w:t xml:space="preserve">버  전</w:t>
          </w:r>
        </w:p>
      </w:tc>
      <w:tc>
        <w:tcPr>
          <w:tcW w:type="dxa" w:w="1800"/>
          <w:vAlign w:val="center"/>
          <w:shd w:val="clear" w:color="000000"/>
        </w:tcPr>
        <w:p>
          <w:pPr>
            <w:pStyle w:val="PO156"/>
            <w:jc w:val="center"/>
            <w:rPr>
              <w:shd w:val="clear"/>
              <w:rFonts w:ascii="굴림체" w:eastAsia="굴림체" w:hAnsi="굴림체"/>
            </w:rPr>
          </w:pPr>
          <w:r>
            <w:rPr>
              <w:shd w:val="clear"/>
              <w:rFonts w:ascii="굴림체" w:eastAsia="굴림체" w:hAnsi="굴림체" w:hint="eastAsia"/>
            </w:rPr>
            <w:t>1.</w:t>
          </w:r>
          <w:ins w:id="1" w:author="" w:date="2024-10-13T01:58:00Z">
            <w:r>
              <w:rPr>
                <w:shd w:val="clear"/>
                <w:rFonts w:ascii="굴림체" w:eastAsia="굴림체" w:hAnsi="굴림체" w:hint="eastAsia"/>
                <w:rPrChange w:id="-1" w:date="1975-04-04T12:00:00Z"/>
              </w:rPr>
              <w:t>2</w:t>
            </w:r>
          </w:ins>
          <w:del w:id="0" w:author="" w:date="2024-10-13T01:58:00Z">
            <w:r>
              <w:rPr>
                <w:shd w:val="clear"/>
                <w:rFonts w:ascii="굴림체" w:eastAsia="굴림체" w:hAnsi="굴림체" w:hint="eastAsia"/>
              </w:rPr>
              <w:delText>1</w:delText>
            </w:r>
          </w:del>
        </w:p>
      </w:tc>
    </w:tr>
  </w:tbl>
  <w:p>
    <w:pPr>
      <w:ind w:right="880" w:firstLine="0"/>
      <w:rPr>
        <w:shd w:val="clear"/>
        <w:rFonts w:ascii="굴림체" w:eastAsia="굴림체" w:hAnsi="굴림체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6"/>
      <w:rPr>
        <w:shd w:val="clea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0000"/>
    <w:lvl w:ilvl="0">
      <w:lvlJc w:val="left"/>
      <w:numFmt w:val="decimal"/>
      <w:start w:val="1"/>
      <w:suff w:val="tab"/>
      <w:pPr>
        <w:ind w:left="567" w:hanging="567"/>
        <w:tabs>
          <w:tab w:val="left" w:pos="567"/>
        </w:tabs>
        <w:rPr/>
      </w:pPr>
      <w:rPr>
        <w:i w:val="0"/>
        <w:b w:val="0"/>
        <w:sz w:val="32"/>
        <w:szCs w:val="32"/>
        <w:shd w:val="clear"/>
        <w:rFonts w:ascii="Times New Roman" w:hAnsi="Times New Roman" w:hint="default"/>
      </w:rPr>
      <w:pStyle w:val="PO7"/>
      <w:lvlText w:val="%1."/>
    </w:lvl>
    <w:lvl w:ilvl="1">
      <w:lvlJc w:val="left"/>
      <w:numFmt w:val="decimal"/>
      <w:start w:val="1"/>
      <w:suff w:val="tab"/>
      <w:pPr>
        <w:ind w:left="737" w:hanging="737"/>
        <w:tabs>
          <w:tab w:val="left" w:pos="737"/>
        </w:tabs>
        <w:rPr/>
      </w:pPr>
      <w:rPr>
        <w:i w:val="0"/>
        <w:b w:val="0"/>
        <w:sz w:val="28"/>
        <w:szCs w:val="28"/>
        <w:shd w:val="clear"/>
        <w:rFonts w:ascii="Times New Roman" w:hAnsi="Times New Roman" w:hint="default"/>
      </w:rPr>
      <w:pStyle w:val="PO8"/>
      <w:lvlText w:val="%1.%2."/>
    </w:lvl>
    <w:lvl w:ilvl="2">
      <w:lvlJc w:val="left"/>
      <w:numFmt w:val="decimal"/>
      <w:start w:val="1"/>
      <w:suff w:val="tab"/>
      <w:pPr>
        <w:ind w:left="907" w:hanging="907"/>
        <w:tabs>
          <w:tab w:val="left" w:pos="907"/>
        </w:tabs>
        <w:rPr/>
      </w:pPr>
      <w:rPr>
        <w:i w:val="0"/>
        <w:b w:val="0"/>
        <w:sz w:val="24"/>
        <w:szCs w:val="24"/>
        <w:shd w:val="clear"/>
        <w:rFonts w:ascii="Times New Roman" w:hAnsi="Times New Roman" w:hint="default"/>
      </w:rPr>
      <w:lvlText w:val="%1.%2.%3."/>
    </w:lvl>
    <w:lvl w:ilvl="3">
      <w:lvlJc w:val="left"/>
      <w:numFmt w:val="decimal"/>
      <w:start w:val="1"/>
      <w:suff w:val="tab"/>
      <w:pPr>
        <w:ind w:left="1077" w:hanging="1077"/>
        <w:tabs>
          <w:tab w:val="left" w:pos="1077"/>
        </w:tabs>
        <w:rPr/>
      </w:pPr>
      <w:rPr>
        <w:i w:val="0"/>
        <w:b w:val="0"/>
        <w:sz w:val="24"/>
        <w:szCs w:val="24"/>
        <w:shd w:val="clear"/>
        <w:rFonts w:ascii="Times New Roman" w:hAnsi="Times New Roman" w:hint="default"/>
      </w:rPr>
      <w:lvlText w:val="%1.%2.%3.%4."/>
    </w:lvl>
    <w:lvl w:ilvl="4">
      <w:lvlJc w:val="left"/>
      <w:numFmt w:val="decimal"/>
      <w:start w:val="1"/>
      <w:suff w:val="tab"/>
      <w:pPr>
        <w:ind w:left="1247" w:hanging="1247"/>
        <w:tabs>
          <w:tab w:val="left" w:pos="1247"/>
        </w:tabs>
        <w:rPr/>
      </w:pPr>
      <w:rPr>
        <w:i w:val="0"/>
        <w:b w:val="0"/>
        <w:sz w:val="24"/>
        <w:szCs w:val="24"/>
        <w:shd w:val="clear"/>
        <w:rFonts w:ascii="Times New Roman" w:hAnsi="Times New Roman" w:hint="default"/>
      </w:rPr>
      <w:lvlText w:val="%1.%2.%3.%4.%5."/>
    </w:lvl>
    <w:lvl w:ilvl="5">
      <w:lvlJc w:val="left"/>
      <w:numFmt w:val="decimal"/>
      <w:start w:val="1"/>
      <w:suff w:val="tab"/>
      <w:pPr>
        <w:ind w:left="1418" w:hanging="1418"/>
        <w:tabs>
          <w:tab w:val="left" w:pos="1418"/>
        </w:tabs>
        <w:rPr/>
      </w:pPr>
      <w:rPr>
        <w:i w:val="0"/>
        <w:b w:val="0"/>
        <w:sz w:val="24"/>
        <w:szCs w:val="24"/>
        <w:shd w:val="clear"/>
        <w:rFonts w:ascii="Times New Roman" w:hAnsi="Times New Roman" w:hint="default"/>
      </w:rPr>
      <w:lvlText w:val="%1.%2.%3.%4.%5.%6."/>
    </w:lvl>
    <w:lvl w:ilvl="6">
      <w:lvlJc w:val="left"/>
      <w:numFmt w:val="decimal"/>
      <w:start w:val="1"/>
      <w:suff w:val="tab"/>
      <w:pPr>
        <w:ind w:left="1588" w:hanging="1588"/>
        <w:tabs>
          <w:tab w:val="left" w:pos="1588"/>
        </w:tabs>
        <w:rPr/>
      </w:pPr>
      <w:rPr>
        <w:i w:val="0"/>
        <w:b w:val="0"/>
        <w:sz w:val="24"/>
        <w:szCs w:val="24"/>
        <w:shd w:val="clear"/>
        <w:rFonts w:ascii="Times New Roman" w:hAnsi="Times New Roman" w:hint="default"/>
      </w:rPr>
      <w:lvlText w:val="%1.%2.%3.%4.%5.%6.%7."/>
    </w:lvl>
    <w:lvl w:ilvl="7">
      <w:lvlJc w:val="left"/>
      <w:numFmt w:val="decimal"/>
      <w:start w:val="1"/>
      <w:suff w:val="tab"/>
      <w:pPr>
        <w:ind w:left="1758" w:hanging="1758"/>
        <w:tabs>
          <w:tab w:val="left" w:pos="1758"/>
        </w:tabs>
        <w:rPr/>
      </w:pPr>
      <w:rPr>
        <w:sz w:val="24"/>
        <w:szCs w:val="24"/>
        <w:shd w:val="clear"/>
        <w:rFonts w:ascii="Times New Roman" w:hAnsi="Times New Roman" w:hint="default"/>
      </w:rPr>
      <w:pStyle w:val="PO14"/>
      <w:lvlText w:val="%1.%2.%3.%4.%5.%6.%7.%8."/>
    </w:lvl>
    <w:lvl w:ilvl="8">
      <w:lvlJc w:val="left"/>
      <w:numFmt w:val="decimal"/>
      <w:start w:val="1"/>
      <w:suff w:val="tab"/>
      <w:pPr>
        <w:ind w:left="1928" w:hanging="1928"/>
        <w:tabs>
          <w:tab w:val="left" w:pos="1928"/>
        </w:tabs>
        <w:rPr/>
      </w:pPr>
      <w:rPr>
        <w:sz w:val="24"/>
        <w:szCs w:val="24"/>
        <w:shd w:val="clear"/>
        <w:rFonts w:ascii="Times New Roman" w:hAnsi="Times New Roman" w:hint="default"/>
      </w:rPr>
      <w:pStyle w:val="PO15"/>
      <w:lvlText w:val="%1.%2.%3.%4.%5.%6.%7.%8.%9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bidi="ar-SA"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/>
        <w:rFonts w:ascii="Times New Roman" w:eastAsia="바탕" w:hAnsi="Times New Roman" w:cs="Times New Roman"/>
        <w:lang w:bidi="ar-SA" w:eastAsia="ko-KR" w:val="en-US"/>
      </w:rPr>
    </w:rPrDefault>
  </w:docDefaults>
  <w:style w:default="1" w:styleId="PO1" w:type="paragraph">
    <w:name w:val="Normal"/>
    <w:qFormat/>
    <w:pPr>
      <w:jc w:val="both"/>
      <w:rPr/>
      <w:wordWrap w:val="0"/>
      <w:widowControl w:val="0"/>
      <w:autoSpaceDE w:val="0"/>
      <w:autoSpaceDN w:val="0"/>
    </w:pPr>
    <w:rPr>
      <w:sz w:val="22"/>
      <w:szCs w:val="22"/>
      <w:shd w:val="clear"/>
      <w:rFonts w:ascii="바탕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7" w:type="paragraph">
    <w:name w:val="heading 1"/>
    <w:basedOn w:val="PO1"/>
    <w:qFormat/>
    <w:pPr>
      <w:numPr>
        <w:numId w:val="1"/>
      </w:numPr>
      <w:jc w:val="left"/>
      <w:spacing w:lineRule="atLeast" w:line="360" w:before="140" w:after="200"/>
      <w:ind w:left="431" w:hanging="431"/>
      <w:tabs>
        <w:tab w:val="left" w:pos="400"/>
        <w:tab w:val="clear" w:pos="567"/>
      </w:tabs>
      <w:rPr/>
      <w:outlineLvl w:val="0"/>
      <w:wordWrap w:val="1"/>
      <w:widowControl w:val="1"/>
      <w:snapToGrid w:val="off"/>
      <w:autoSpaceDE w:val="1"/>
      <w:autoSpaceDN w:val="1"/>
    </w:pPr>
    <w:rPr>
      <w:b w:val="1"/>
      <w:sz w:val="24"/>
      <w:szCs w:val="24"/>
      <w:shd w:val="clear"/>
      <w:caps w:val="1"/>
      <w:rFonts w:ascii="Times New Roman" w:eastAsia="바탕체"/>
    </w:rPr>
  </w:style>
  <w:style w:styleId="PO8" w:type="paragraph">
    <w:name w:val="heading 2"/>
    <w:basedOn w:val="PO1"/>
    <w:qFormat/>
    <w:pPr>
      <w:numPr>
        <w:numId w:val="1"/>
        <w:ilvl w:val="1"/>
      </w:numPr>
      <w:spacing w:lineRule="atLeast" w:line="340" w:before="240" w:after="160"/>
      <w:ind w:left="578" w:hanging="578"/>
      <w:tabs>
        <w:tab w:val="clear" w:pos="737"/>
      </w:tabs>
      <w:rPr/>
      <w:outlineLvl w:val="1"/>
      <w:snapToGrid w:val="off"/>
      <w:autoSpaceDE w:val="1"/>
      <w:autoSpaceDN w:val="1"/>
    </w:pPr>
    <w:rPr>
      <w:b w:val="1"/>
      <w:sz w:val="24"/>
      <w:szCs w:val="24"/>
      <w:shd w:val="clear"/>
      <w:rFonts w:ascii="Times New Roman" w:eastAsia="바탕체"/>
    </w:rPr>
  </w:style>
  <w:style w:styleId="PO9" w:type="paragraph">
    <w:name w:val="heading 3"/>
    <w:basedOn w:val="PO1"/>
    <w:next w:val="PO1"/>
    <w:link w:val="PO151"/>
    <w:qFormat/>
    <w:uiPriority w:val="9"/>
    <w:pPr>
      <w:ind w:left="300" w:hangingChars="200" w:hanging="2000" w:leftChars="300"/>
      <w:rPr/>
      <w:outlineLvl w:val="2"/>
    </w:pPr>
    <w:rPr>
      <w:shd w:val="clear"/>
      <w:rFonts w:ascii="Cambria" w:hAnsi="Cambria"/>
    </w:rPr>
  </w:style>
  <w:style w:styleId="PO10" w:type="paragraph">
    <w:name w:val="heading 4"/>
    <w:basedOn w:val="PO1"/>
    <w:next w:val="PO1"/>
    <w:link w:val="PO152"/>
    <w:qFormat/>
    <w:uiPriority w:val="9"/>
    <w:pPr>
      <w:ind w:left="400" w:hangingChars="200" w:hanging="2000" w:leftChars="400"/>
      <w:rPr/>
      <w:outlineLvl w:val="3"/>
    </w:pPr>
    <w:rPr>
      <w:b w:val="1"/>
      <w:shd w:val="clear"/>
    </w:rPr>
  </w:style>
  <w:style w:styleId="PO11" w:type="paragraph">
    <w:name w:val="heading 5"/>
    <w:basedOn w:val="PO1"/>
    <w:next w:val="PO1"/>
    <w:link w:val="PO153"/>
    <w:qFormat/>
    <w:uiPriority w:val="9"/>
    <w:pPr>
      <w:ind w:left="500" w:hangingChars="200" w:hanging="2000" w:leftChars="500"/>
      <w:rPr/>
      <w:outlineLvl w:val="4"/>
    </w:pPr>
    <w:rPr>
      <w:shd w:val="clear"/>
      <w:rFonts w:ascii="Cambria" w:hAnsi="Cambria"/>
    </w:rPr>
  </w:style>
  <w:style w:styleId="PO12" w:type="paragraph">
    <w:name w:val="heading 6"/>
    <w:basedOn w:val="PO1"/>
    <w:next w:val="PO1"/>
    <w:link w:val="PO154"/>
    <w:qFormat/>
    <w:uiPriority w:val="9"/>
    <w:pPr>
      <w:ind w:left="600" w:hangingChars="200" w:hanging="2000" w:leftChars="600"/>
      <w:rPr/>
      <w:outlineLvl w:val="5"/>
    </w:pPr>
    <w:rPr>
      <w:b w:val="1"/>
      <w:shd w:val="clear"/>
    </w:rPr>
  </w:style>
  <w:style w:styleId="PO13" w:type="paragraph">
    <w:name w:val="heading 7"/>
    <w:basedOn w:val="PO1"/>
    <w:next w:val="PO1"/>
    <w:link w:val="PO155"/>
    <w:qFormat/>
    <w:uiPriority w:val="9"/>
    <w:pPr>
      <w:ind w:left="700" w:hangingChars="200" w:hanging="2000" w:leftChars="700"/>
      <w:rPr/>
      <w:outlineLvl w:val="6"/>
    </w:pPr>
  </w:style>
  <w:style w:styleId="PO14" w:type="paragraph">
    <w:name w:val="heading 8"/>
    <w:basedOn w:val="PO1"/>
    <w:next w:val="PO1"/>
    <w:qFormat/>
    <w:pPr>
      <w:numPr>
        <w:numId w:val="1"/>
        <w:ilvl w:val="7"/>
      </w:numPr>
      <w:jc w:val="left"/>
      <w:overflowPunct w:val="0"/>
      <w:spacing w:lineRule="atLeast" w:line="240" w:before="360"/>
      <w:ind w:left="0" w:firstLine="0"/>
      <w:tabs>
        <w:tab w:val="left" w:pos="0"/>
        <w:tab w:val="clear" w:pos="1758"/>
      </w:tabs>
      <w:rPr/>
      <w:outlineLvl w:val="7"/>
      <w:widowControl w:val="1"/>
    </w:pPr>
    <w:rPr>
      <w:shd w:val="clear"/>
      <w:rFonts w:ascii="Helv" w:eastAsia="돋움체" w:hAnsi="Helv"/>
    </w:rPr>
  </w:style>
  <w:style w:styleId="PO15" w:type="paragraph">
    <w:name w:val="heading 9"/>
    <w:basedOn w:val="PO1"/>
    <w:next w:val="PO1"/>
    <w:qFormat/>
    <w:pPr>
      <w:numPr>
        <w:numId w:val="1"/>
        <w:ilvl w:val="8"/>
      </w:numPr>
      <w:overflowPunct w:val="0"/>
      <w:spacing w:before="240"/>
      <w:ind w:left="0" w:firstLine="0"/>
      <w:tabs>
        <w:tab w:val="left" w:pos="0"/>
        <w:tab w:val="clear" w:pos="1928"/>
      </w:tabs>
      <w:rPr/>
      <w:outlineLvl w:val="8"/>
      <w:widowControl w:val="1"/>
    </w:pPr>
    <w:rPr>
      <w:i w:val="1"/>
      <w:shd w:val="clear"/>
      <w:rFonts w:ascii="CG Times" w:eastAsia="바탕체" w:hAnsi="CG Times"/>
    </w:rPr>
  </w:style>
  <w:style w:styleId="PO28" w:type="paragraph">
    <w:name w:val="toc 1"/>
    <w:basedOn w:val="PO1"/>
    <w:next w:val="PO1"/>
    <w:semiHidden/>
  </w:style>
  <w:style w:customStyle="1" w:styleId="PO151" w:type="character">
    <w:name w:val="제목 3 Char"/>
    <w:basedOn w:val="PO2"/>
    <w:link w:val="PO9"/>
    <w:uiPriority w:val="9"/>
    <w:rPr>
      <w:shd w:val="clear"/>
      <w:rFonts w:ascii="Cambria" w:hAnsi="Cambria"/>
    </w:rPr>
  </w:style>
  <w:style w:customStyle="1" w:styleId="PO152" w:type="character">
    <w:name w:val="제목 4 Char"/>
    <w:basedOn w:val="PO2"/>
    <w:link w:val="PO10"/>
    <w:uiPriority w:val="9"/>
    <w:rPr>
      <w:b w:val="1"/>
      <w:shd w:val="clear"/>
    </w:rPr>
  </w:style>
  <w:style w:customStyle="1" w:styleId="PO153" w:type="character">
    <w:name w:val="제목 5 Char"/>
    <w:basedOn w:val="PO2"/>
    <w:link w:val="PO11"/>
    <w:uiPriority w:val="9"/>
    <w:rPr>
      <w:shd w:val="clear"/>
      <w:rFonts w:ascii="Cambria" w:hAnsi="Cambria"/>
    </w:rPr>
  </w:style>
  <w:style w:customStyle="1" w:styleId="PO154" w:type="character">
    <w:name w:val="제목 6 Char"/>
    <w:basedOn w:val="PO2"/>
    <w:link w:val="PO12"/>
    <w:uiPriority w:val="9"/>
    <w:rPr>
      <w:b w:val="1"/>
      <w:shd w:val="clear"/>
    </w:rPr>
  </w:style>
  <w:style w:customStyle="1" w:styleId="PO155" w:type="character">
    <w:name w:val="제목 7 Char"/>
    <w:basedOn w:val="PO2"/>
    <w:link w:val="PO13"/>
    <w:uiPriority w:val="9"/>
  </w:style>
  <w:style w:styleId="PO156" w:type="paragraph">
    <w:name w:val="header"/>
    <w:basedOn w:val="PO1"/>
    <w:pPr>
      <w:tabs>
        <w:tab w:val="center" w:pos="4252"/>
        <w:tab w:val="right" w:pos="8504"/>
      </w:tabs>
      <w:rPr/>
      <w:snapToGrid w:val="off"/>
    </w:pPr>
  </w:style>
  <w:style w:styleId="PO157" w:type="paragraph">
    <w:name w:val="Body Text"/>
    <w:basedOn w:val="PO1"/>
    <w:rPr>
      <w:shd w:val="clear"/>
      <w:rFonts w:eastAsia="바탕체" w:hAnsi="바탕"/>
    </w:rPr>
  </w:style>
  <w:style w:customStyle="1" w:styleId="PO158" w:type="character">
    <w:name w:val="풍선 도움말 텍스트 Char"/>
    <w:basedOn w:val="PO2"/>
    <w:link w:val="PO159"/>
    <w:uiPriority w:val="99"/>
    <w:rPr>
      <w:sz w:val="18"/>
      <w:szCs w:val="18"/>
      <w:shd w:val="clear"/>
      <w:rFonts w:ascii="Cambria" w:hAnsi="Cambria"/>
    </w:rPr>
  </w:style>
  <w:style w:styleId="PO159" w:type="paragraph">
    <w:name w:val="Balloon Text"/>
    <w:basedOn w:val="PO1"/>
    <w:link w:val="PO158"/>
    <w:uiPriority w:val="99"/>
    <w:rPr>
      <w:sz w:val="18"/>
      <w:szCs w:val="18"/>
      <w:shd w:val="clear"/>
      <w:rFonts w:ascii="Cambria" w:hAnsi="Cambria"/>
    </w:rPr>
  </w:style>
  <w:style w:customStyle="1" w:styleId="PO160" w:type="paragraph">
    <w:name w:val="표내용"/>
    <w:basedOn w:val="PO1"/>
    <w:pPr>
      <w:jc w:val="center"/>
      <w:spacing w:before="40" w:after="40"/>
      <w:rPr/>
      <w:autoSpaceDE w:val="1"/>
      <w:autoSpaceDN w:val="1"/>
    </w:pPr>
    <w:rPr>
      <w:sz w:val="20"/>
      <w:szCs w:val="20"/>
      <w:shd w:val="clear"/>
      <w:rFonts w:ascii="굴림체" w:eastAsia="굴림체" w:hAnsi="굴림체"/>
    </w:rPr>
  </w:style>
  <w:style w:styleId="PO161" w:type="paragraph">
    <w:name w:val="footer"/>
    <w:basedOn w:val="PO1"/>
    <w:link w:val="PO162"/>
    <w:uiPriority w:val="99"/>
    <w:unhideWhenUsed/>
    <w:pPr>
      <w:tabs>
        <w:tab w:val="center" w:pos="4513"/>
        <w:tab w:val="right" w:pos="9026"/>
      </w:tabs>
      <w:rPr/>
      <w:snapToGrid w:val="off"/>
    </w:pPr>
  </w:style>
  <w:style w:customStyle="1" w:styleId="PO162" w:type="character">
    <w:name w:val="바닥글 Char"/>
    <w:basedOn w:val="PO2"/>
    <w:link w:val="PO161"/>
    <w:uiPriority w:val="99"/>
    <w:rPr>
      <w:sz w:val="22"/>
      <w:szCs w:val="22"/>
      <w:shd w:val="clear"/>
      <w:rFonts w:ascii="바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header" Target="header2.xml"></Relationship><Relationship Id="rId6" Type="http://schemas.openxmlformats.org/officeDocument/2006/relationships/header" Target="header3.xml"></Relationship><Relationship Id="rId7" Type="http://schemas.openxmlformats.org/officeDocument/2006/relationships/footer" Target="footer7.xml"></Relationship><Relationship Id="rId8" Type="http://schemas.openxmlformats.org/officeDocument/2006/relationships/footer" Target="footer8.xml"></Relationship><Relationship Id="rId9" Type="http://schemas.openxmlformats.org/officeDocument/2006/relationships/header" Target="header6.xml"></Relationship><Relationship Id="rId10" Type="http://schemas.openxmlformats.org/officeDocument/2006/relationships/footer" Target="footer10.xml"></Relationship><Relationship Id="rId11" Type="http://schemas.openxmlformats.org/officeDocument/2006/relationships/numbering" Target="numbering.xml"></Relationship><Relationship Id="rId1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WebOffice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USER</dc:creator>
  <cp:lastModifiedBy/>
  <dc:title>요구사항정의서</dc:title>
  <dcterms:modified xsi:type="dcterms:W3CDTF">2024-08-30T10:46:24Z</dcterms:modified>
</cp:coreProperties>
</file>